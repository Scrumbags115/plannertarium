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firstLine="720"/>
        <w:jc w:val="center"/>
        <w:rPr/>
      </w:pPr>
      <w:bookmarkStart w:colFirst="0" w:colLast="0" w:name="_eb7k8ylsokce" w:id="0"/>
      <w:bookmarkEnd w:id="0"/>
      <w:r w:rsidDel="00000000" w:rsidR="00000000" w:rsidRPr="00000000">
        <w:rPr>
          <w:rtl w:val="0"/>
        </w:rPr>
        <w:t xml:space="preserve">Sprint 1 Plan - Planetarium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n9ixremc5um7" w:id="1"/>
      <w:bookmarkEnd w:id="1"/>
      <w:r w:rsidDel="00000000" w:rsidR="00000000" w:rsidRPr="00000000">
        <w:rPr>
          <w:rtl w:val="0"/>
        </w:rPr>
        <w:t xml:space="preserve">Scrumbags</w:t>
      </w:r>
    </w:p>
    <w:p w:rsidR="00000000" w:rsidDel="00000000" w:rsidP="00000000" w:rsidRDefault="00000000" w:rsidRPr="00000000" w14:paraId="00000003">
      <w:pPr>
        <w:pStyle w:val="Heading2"/>
        <w:spacing w:before="0" w:lineRule="auto"/>
        <w:jc w:val="center"/>
        <w:rPr/>
      </w:pPr>
      <w:bookmarkStart w:colFirst="0" w:colLast="0" w:name="_78uhl9r9tr96" w:id="2"/>
      <w:bookmarkEnd w:id="2"/>
      <w:r w:rsidDel="00000000" w:rsidR="00000000" w:rsidRPr="00000000">
        <w:rPr>
          <w:rtl w:val="0"/>
        </w:rPr>
        <w:t xml:space="preserve">Sprint Completion 10/24/2023, Revision 1, 10/11/2023</w:t>
      </w:r>
    </w:p>
    <w:p w:rsidR="00000000" w:rsidDel="00000000" w:rsidP="00000000" w:rsidRDefault="00000000" w:rsidRPr="00000000" w14:paraId="00000004">
      <w:pPr>
        <w:pStyle w:val="Heading1"/>
        <w:jc w:val="center"/>
        <w:rPr/>
      </w:pPr>
      <w:bookmarkStart w:colFirst="0" w:colLast="0" w:name="_fwv1snrqkbp0" w:id="3"/>
      <w:bookmarkEnd w:id="3"/>
      <w:r w:rsidDel="00000000" w:rsidR="00000000" w:rsidRPr="00000000">
        <w:rPr>
          <w:rtl w:val="0"/>
        </w:rPr>
        <w:t xml:space="preserve">Goal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the basic and foundational functionality and UI for the application. Establish infrastructure and get familiar with Flutter and Firebase.</w:t>
      </w:r>
    </w:p>
    <w:p w:rsidR="00000000" w:rsidDel="00000000" w:rsidP="00000000" w:rsidRDefault="00000000" w:rsidRPr="00000000" w14:paraId="00000006">
      <w:pPr>
        <w:pStyle w:val="Heading1"/>
        <w:jc w:val="center"/>
        <w:rPr>
          <w:i w:val="1"/>
          <w:sz w:val="24"/>
          <w:szCs w:val="24"/>
        </w:rPr>
      </w:pPr>
      <w:bookmarkStart w:colFirst="0" w:colLast="0" w:name="_t1qu8aeorv6t" w:id="4"/>
      <w:bookmarkEnd w:id="4"/>
      <w:r w:rsidDel="00000000" w:rsidR="00000000" w:rsidRPr="00000000">
        <w:rPr>
          <w:rtl w:val="0"/>
        </w:rPr>
        <w:t xml:space="preserve">Task Listing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here </w:t>
        </w:r>
      </w:hyperlink>
      <w:r w:rsidDel="00000000" w:rsidR="00000000" w:rsidRPr="00000000">
        <w:rPr>
          <w:sz w:val="24"/>
          <w:szCs w:val="24"/>
          <w:rtl w:val="0"/>
        </w:rPr>
        <w:t xml:space="preserve">for the most up to date view.</w:t>
      </w:r>
    </w:p>
    <w:p w:rsidR="00000000" w:rsidDel="00000000" w:rsidP="00000000" w:rsidRDefault="00000000" w:rsidRPr="00000000" w14:paraId="00000008">
      <w:pPr>
        <w:ind w:left="0" w:firstLine="0"/>
        <w:rPr>
          <w:ins w:author="Roy Shadmon" w:id="0" w:date="2023-10-23T19:28:02Z"/>
          <w:sz w:val="24"/>
          <w:szCs w:val="24"/>
        </w:rPr>
      </w:pPr>
      <w:ins w:author="Roy Shadmon" w:id="0" w:date="2023-10-23T19:28:0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9">
      <w:pPr>
        <w:ind w:left="0" w:firstLine="0"/>
        <w:rPr>
          <w:ins w:author="Roy Shadmon" w:id="0" w:date="2023-10-23T19:28:02Z"/>
          <w:sz w:val="24"/>
          <w:szCs w:val="24"/>
        </w:rPr>
      </w:pPr>
      <w:ins w:author="Roy Shadmon" w:id="0" w:date="2023-10-23T19:28:02Z">
        <w:r w:rsidDel="00000000" w:rsidR="00000000" w:rsidRPr="00000000">
          <w:rPr>
            <w:sz w:val="24"/>
            <w:szCs w:val="24"/>
            <w:rtl w:val="0"/>
          </w:rPr>
          <w:t xml:space="preserve">[1] Create events</w:t>
        </w:r>
      </w:ins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ins w:author="Roy Shadmon" w:id="0" w:date="2023-10-23T19:28:02Z"/>
          <w:sz w:val="24"/>
          <w:szCs w:val="24"/>
          <w:u w:val="none"/>
        </w:rPr>
      </w:pPr>
      <w:ins w:author="Roy Shadmon" w:id="0" w:date="2023-10-23T19:28:02Z">
        <w:r w:rsidDel="00000000" w:rsidR="00000000" w:rsidRPr="00000000">
          <w:rPr>
            <w:sz w:val="24"/>
            <w:szCs w:val="24"/>
            <w:rtl w:val="0"/>
          </w:rPr>
          <w:t xml:space="preserve">As a user, I would like to add an event to my calendar so that… [this story can be split into 2 stories]      This is your epic</w:t>
        </w:r>
      </w:ins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ins w:author="Roy Shadmon" w:id="0" w:date="2023-10-23T19:28:02Z"/>
          <w:sz w:val="24"/>
          <w:szCs w:val="24"/>
          <w:u w:val="none"/>
        </w:rPr>
      </w:pPr>
      <w:ins w:author="Roy Shadmon" w:id="0" w:date="2023-10-23T19:28:02Z">
        <w:r w:rsidDel="00000000" w:rsidR="00000000" w:rsidRPr="00000000">
          <w:rPr>
            <w:sz w:val="24"/>
            <w:szCs w:val="24"/>
            <w:rtl w:val="0"/>
          </w:rPr>
          <w:t xml:space="preserve">Story 1 As a user I would like a simple form to type in my event info so that …</w:t>
        </w:r>
      </w:ins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ins w:author="Roy Shadmon" w:id="0" w:date="2023-10-23T19:28:02Z"/>
          <w:sz w:val="24"/>
          <w:szCs w:val="24"/>
          <w:u w:val="none"/>
        </w:rPr>
      </w:pPr>
      <w:ins w:author="Roy Shadmon" w:id="0" w:date="2023-10-23T19:28:02Z">
        <w:r w:rsidDel="00000000" w:rsidR="00000000" w:rsidRPr="00000000">
          <w:rPr>
            <w:sz w:val="24"/>
            <w:szCs w:val="24"/>
            <w:rtl w:val="0"/>
          </w:rPr>
          <w:t xml:space="preserve">Create a UI for the form ? []</w:t>
        </w:r>
      </w:ins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ins w:author="Roy Shadmon" w:id="0" w:date="2023-10-23T19:28:02Z"/>
          <w:sz w:val="24"/>
          <w:szCs w:val="24"/>
          <w:u w:val="none"/>
        </w:rPr>
      </w:pPr>
      <w:ins w:author="Roy Shadmon" w:id="0" w:date="2023-10-23T19:28:02Z">
        <w:r w:rsidDel="00000000" w:rsidR="00000000" w:rsidRPr="00000000">
          <w:rPr>
            <w:sz w:val="24"/>
            <w:szCs w:val="24"/>
            <w:rtl w:val="0"/>
          </w:rPr>
          <w:t xml:space="preserve">How do I take in user input in a way such that I can send it to a databse </w:t>
        </w:r>
      </w:ins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ins w:author="Roy Shadmon" w:id="0" w:date="2023-10-23T19:28:02Z"/>
          <w:sz w:val="24"/>
          <w:szCs w:val="24"/>
          <w:u w:val="none"/>
        </w:rPr>
      </w:pPr>
      <w:ins w:author="Roy Shadmon" w:id="0" w:date="2023-10-23T19:28:02Z">
        <w:r w:rsidDel="00000000" w:rsidR="00000000" w:rsidRPr="00000000">
          <w:rPr>
            <w:sz w:val="24"/>
            <w:szCs w:val="24"/>
            <w:rtl w:val="0"/>
          </w:rPr>
          <w:t xml:space="preserve">Building: a UI form , button (that does nothing except aggregate the text in the form)</w:t>
        </w:r>
      </w:ins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ins w:author="Roy Shadmon" w:id="0" w:date="2023-10-23T19:28:02Z"/>
          <w:sz w:val="24"/>
          <w:szCs w:val="24"/>
          <w:u w:val="none"/>
        </w:rPr>
      </w:pPr>
      <w:ins w:author="Roy Shadmon" w:id="0" w:date="2023-10-23T19:28:02Z">
        <w:r w:rsidDel="00000000" w:rsidR="00000000" w:rsidRPr="00000000">
          <w:rPr>
            <w:sz w:val="24"/>
            <w:szCs w:val="24"/>
            <w:rtl w:val="0"/>
          </w:rPr>
          <w:t xml:space="preserve">Story 2 As a user I would like my event info to not be lost even if I log out and log back in. [database]</w:t>
        </w:r>
      </w:ins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ins w:author="Roy Shadmon" w:id="0" w:date="2023-10-23T19:28:02Z"/>
          <w:sz w:val="24"/>
          <w:szCs w:val="24"/>
          <w:u w:val="none"/>
        </w:rPr>
      </w:pPr>
      <w:ins w:author="Roy Shadmon" w:id="0" w:date="2023-10-23T19:28:02Z">
        <w:r w:rsidDel="00000000" w:rsidR="00000000" w:rsidRPr="00000000">
          <w:rPr>
            <w:sz w:val="24"/>
            <w:szCs w:val="24"/>
            <w:rtl w:val="0"/>
          </w:rPr>
          <w:t xml:space="preserve">How do i store information in a database?</w:t>
        </w:r>
      </w:ins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ins w:author="Roy Shadmon" w:id="0" w:date="2023-10-23T19:28:02Z"/>
          <w:sz w:val="24"/>
          <w:szCs w:val="24"/>
          <w:u w:val="none"/>
        </w:rPr>
      </w:pPr>
      <w:ins w:author="Roy Shadmon" w:id="0" w:date="2023-10-23T19:28:02Z">
        <w:r w:rsidDel="00000000" w:rsidR="00000000" w:rsidRPr="00000000">
          <w:rPr>
            <w:sz w:val="24"/>
            <w:szCs w:val="24"/>
            <w:rtl w:val="0"/>
          </w:rPr>
          <w:t xml:space="preserve">Given some aggregated text (that you make up, but resembles the text from the UI form), send this data to the DB. </w:t>
        </w:r>
      </w:ins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ins w:author="Roy Shadmon" w:id="0" w:date="2023-10-23T19:28:02Z"/>
          <w:sz w:val="24"/>
          <w:szCs w:val="24"/>
          <w:u w:val="none"/>
        </w:rPr>
      </w:pPr>
      <w:ins w:author="Roy Shadmon" w:id="0" w:date="2023-10-23T19:28:02Z">
        <w:r w:rsidDel="00000000" w:rsidR="00000000" w:rsidRPr="00000000">
          <w:rPr>
            <w:sz w:val="24"/>
            <w:szCs w:val="24"/>
            <w:rtl w:val="0"/>
          </w:rPr>
          <w:t xml:space="preserve">Requirement: the API call needs to be stateless</w:t>
        </w:r>
      </w:ins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ins w:author="Roy Shadmon" w:id="0" w:date="2023-10-23T19:28:02Z"/>
          <w:sz w:val="24"/>
          <w:szCs w:val="24"/>
          <w:u w:val="none"/>
        </w:rPr>
      </w:pPr>
      <w:ins w:author="Roy Shadmon" w:id="0" w:date="2023-10-23T19:28:02Z">
        <w:r w:rsidDel="00000000" w:rsidR="00000000" w:rsidRPr="00000000">
          <w:rPr>
            <w:sz w:val="24"/>
            <w:szCs w:val="24"/>
            <w:rtl w:val="0"/>
          </w:rPr>
          <w:t xml:space="preserve">As a user, I want the aggreated data from story 1 to be pushed into the database from [story 2]</w:t>
        </w:r>
      </w:ins>
    </w:p>
    <w:p w:rsidR="00000000" w:rsidDel="00000000" w:rsidP="00000000" w:rsidRDefault="00000000" w:rsidRPr="00000000" w14:paraId="00000014">
      <w:pPr>
        <w:ind w:left="2880" w:firstLine="0"/>
        <w:rPr>
          <w:ins w:author="Roy Shadmon" w:id="0" w:date="2023-10-23T19:28:02Z"/>
          <w:sz w:val="24"/>
          <w:szCs w:val="24"/>
        </w:rPr>
      </w:pPr>
      <w:ins w:author="Roy Shadmon" w:id="0" w:date="2023-10-23T19:28:0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5">
      <w:pPr>
        <w:ind w:left="720" w:firstLine="0"/>
        <w:rPr>
          <w:ins w:author="Roy Shadmon" w:id="0" w:date="2023-10-23T19:28:02Z"/>
          <w:sz w:val="24"/>
          <w:szCs w:val="24"/>
        </w:rPr>
      </w:pPr>
      <w:ins w:author="Roy Shadmon" w:id="0" w:date="2023-10-23T19:28:0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6">
      <w:pPr>
        <w:ind w:left="0" w:firstLine="0"/>
        <w:rPr>
          <w:ins w:author="Roy Shadmon" w:id="0" w:date="2023-10-23T19:28:02Z"/>
          <w:sz w:val="24"/>
          <w:szCs w:val="24"/>
        </w:rPr>
      </w:pPr>
      <w:ins w:author="Roy Shadmon" w:id="0" w:date="2023-10-23T19:28:02Z">
        <w:r w:rsidDel="00000000" w:rsidR="00000000" w:rsidRPr="00000000">
          <w:rPr>
            <w:sz w:val="24"/>
            <w:szCs w:val="24"/>
            <w:rtl w:val="0"/>
          </w:rPr>
          <w:t xml:space="preserve">[2] Create tasks</w:t>
        </w:r>
      </w:ins>
    </w:p>
    <w:p w:rsidR="00000000" w:rsidDel="00000000" w:rsidP="00000000" w:rsidRDefault="00000000" w:rsidRPr="00000000" w14:paraId="00000017">
      <w:pPr>
        <w:ind w:left="0" w:firstLine="0"/>
        <w:rPr>
          <w:ins w:author="Roy Shadmon" w:id="0" w:date="2023-10-23T19:28:02Z"/>
          <w:sz w:val="24"/>
          <w:szCs w:val="24"/>
        </w:rPr>
      </w:pPr>
      <w:ins w:author="Roy Shadmon" w:id="0" w:date="2023-10-23T19:28:02Z">
        <w:r w:rsidDel="00000000" w:rsidR="00000000" w:rsidRPr="00000000">
          <w:rPr>
            <w:sz w:val="24"/>
            <w:szCs w:val="24"/>
            <w:rtl w:val="0"/>
          </w:rPr>
          <w:t xml:space="preserve">[3] edit tasks/events</w:t>
        </w:r>
      </w:ins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manage my tasks and events separately so I do not get confused between what my tasks are for the day and what are my scheduled events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Create a database with proper rules - 3h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Create basic unit tests for the database - 2h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Create data format to use with the database - 1h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Differentiate events and tasks on the UI - 3h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 task support to database - 2h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 event support to database - 2h</w:t>
      </w:r>
    </w:p>
    <w:p w:rsidR="00000000" w:rsidDel="00000000" w:rsidP="00000000" w:rsidRDefault="00000000" w:rsidRPr="00000000" w14:paraId="0000002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13h</w:t>
      </w:r>
    </w:p>
    <w:p w:rsidR="00000000" w:rsidDel="00000000" w:rsidP="00000000" w:rsidRDefault="00000000" w:rsidRPr="00000000" w14:paraId="00000021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have control over the time window view (weekly/daily etc.) so I can I can see however much detail I desire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Create daily/weekly/monthly UI view - 3h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Create options for events - 2h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5h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a view of the current event so I can quickly see and take note of what is happening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 filter for tasks and events - 4h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 current event view - 2h</w:t>
      </w:r>
    </w:p>
    <w:p w:rsidR="00000000" w:rsidDel="00000000" w:rsidP="00000000" w:rsidRDefault="00000000" w:rsidRPr="00000000" w14:paraId="0000002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6h</w:t>
      </w:r>
    </w:p>
    <w:p w:rsidR="00000000" w:rsidDel="00000000" w:rsidP="00000000" w:rsidRDefault="00000000" w:rsidRPr="00000000" w14:paraId="0000002B">
      <w:pPr>
        <w:pStyle w:val="Heading1"/>
        <w:jc w:val="center"/>
        <w:rPr/>
      </w:pPr>
      <w:bookmarkStart w:colFirst="0" w:colLast="0" w:name="_ftvr357dcm29" w:id="5"/>
      <w:bookmarkEnd w:id="5"/>
      <w:r w:rsidDel="00000000" w:rsidR="00000000" w:rsidRPr="00000000">
        <w:rPr>
          <w:rtl w:val="0"/>
        </w:rPr>
        <w:t xml:space="preserve">Team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Steven Xue - Backend developer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Liam Xu - Frontend developer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Andrew Hu - frontend developer, backend developer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Andrew Yegiayan - backend developer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Cheng Wai Chong - frontend developer</w:t>
      </w:r>
    </w:p>
    <w:p w:rsidR="00000000" w:rsidDel="00000000" w:rsidP="00000000" w:rsidRDefault="00000000" w:rsidRPr="00000000" w14:paraId="00000032">
      <w:pPr>
        <w:pStyle w:val="Heading1"/>
        <w:jc w:val="center"/>
        <w:rPr>
          <w:i w:val="1"/>
          <w:sz w:val="24"/>
          <w:szCs w:val="24"/>
        </w:rPr>
      </w:pPr>
      <w:bookmarkStart w:colFirst="0" w:colLast="0" w:name="_b28g57kktpdi" w:id="6"/>
      <w:bookmarkEnd w:id="6"/>
      <w:r w:rsidDel="00000000" w:rsidR="00000000" w:rsidRPr="00000000">
        <w:rPr>
          <w:rtl w:val="0"/>
        </w:rPr>
        <w:t xml:space="preserve">Initial Task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Cheng Wai Chong - US2, Create daily/weekly/monthly UI view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Liam Xu - US2, create daily/weekly/monthly UI view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Andrew Yegiayan - US1, Create a local database 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Steven Xue - US1, Create a local database 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Andrew Hu - US2, Create daily/weekly/monthly UI view</w:t>
      </w:r>
    </w:p>
    <w:p w:rsidR="00000000" w:rsidDel="00000000" w:rsidP="00000000" w:rsidRDefault="00000000" w:rsidRPr="00000000" w14:paraId="00000038">
      <w:pPr>
        <w:pStyle w:val="Heading1"/>
        <w:jc w:val="center"/>
        <w:rPr/>
      </w:pPr>
      <w:bookmarkStart w:colFirst="0" w:colLast="0" w:name="_h9zkxyi47kl1" w:id="7"/>
      <w:bookmarkEnd w:id="7"/>
      <w:r w:rsidDel="00000000" w:rsidR="00000000" w:rsidRPr="00000000">
        <w:rPr>
          <w:rtl w:val="0"/>
        </w:rPr>
        <w:t xml:space="preserve">Initial Burnup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  <w:sz w:val="24"/>
          <w:szCs w:val="24"/>
        </w:rPr>
      </w:pPr>
      <w:hyperlink r:id="rId7">
        <w:r w:rsidDel="00000000" w:rsidR="00000000" w:rsidRPr="00000000">
          <w:rPr>
            <w:i w:val="1"/>
            <w:color w:val="1155cc"/>
            <w:sz w:val="24"/>
            <w:szCs w:val="24"/>
            <w:u w:val="single"/>
          </w:rPr>
          <w:drawing>
            <wp:inline distB="114300" distT="114300" distL="114300" distR="114300">
              <wp:extent cx="5943600" cy="3670300"/>
              <wp:effectExtent b="0" l="0" r="0" t="0"/>
              <wp:docPr descr="Chart" id="1" name="image2.png"/>
              <a:graphic>
                <a:graphicData uri="http://schemas.openxmlformats.org/drawingml/2006/picture">
                  <pic:pic>
                    <pic:nvPicPr>
                      <pic:cNvPr descr="Chart" id="0" name="image2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670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jc w:val="center"/>
        <w:rPr/>
      </w:pPr>
      <w:bookmarkStart w:colFirst="0" w:colLast="0" w:name="_p1kqufx2ekp" w:id="8"/>
      <w:bookmarkEnd w:id="8"/>
      <w:r w:rsidDel="00000000" w:rsidR="00000000" w:rsidRPr="00000000">
        <w:rPr>
          <w:rtl w:val="0"/>
        </w:rPr>
        <w:t xml:space="preserve">Initial Scrum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24"/>
          <w:szCs w:val="24"/>
        </w:rPr>
      </w:pPr>
      <w:hyperlink r:id="rId9">
        <w:r w:rsidDel="00000000" w:rsidR="00000000" w:rsidRPr="00000000">
          <w:rPr>
            <w:i w:val="1"/>
            <w:color w:val="1155cc"/>
            <w:sz w:val="24"/>
            <w:szCs w:val="24"/>
            <w:u w:val="single"/>
          </w:rPr>
          <w:drawing>
            <wp:inline distB="114300" distT="114300" distL="114300" distR="114300">
              <wp:extent cx="5324537" cy="5879176"/>
              <wp:effectExtent b="0" l="0" r="0" t="0"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24537" cy="5879176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jc w:val="center"/>
        <w:rPr/>
      </w:pPr>
      <w:bookmarkStart w:colFirst="0" w:colLast="0" w:name="_84ub3kp6cokc" w:id="9"/>
      <w:bookmarkEnd w:id="9"/>
      <w:r w:rsidDel="00000000" w:rsidR="00000000" w:rsidRPr="00000000">
        <w:rPr>
          <w:rtl w:val="0"/>
        </w:rPr>
        <w:t xml:space="preserve">Scrum Times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Monday 12:00pm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Tuesday 9:15 am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Thursday 9:15 am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plannertarium.atlassian.net/jira/software/projects/PLANNER/boards/1" TargetMode="External"/><Relationship Id="rId5" Type="http://schemas.openxmlformats.org/officeDocument/2006/relationships/styles" Target="styles.xml"/><Relationship Id="rId6" Type="http://schemas.openxmlformats.org/officeDocument/2006/relationships/hyperlink" Target="https://plannertarium.atlassian.net/jira/software/projects/PLANNER/boards/1" TargetMode="External"/><Relationship Id="rId7" Type="http://schemas.openxmlformats.org/officeDocument/2006/relationships/hyperlink" Target="https://docs.google.com/spreadsheets/d/1SIR27Als7d3w4lPVdqzzbS3_kFWKfvY5UqsysHPZ46M/edit#gid=0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