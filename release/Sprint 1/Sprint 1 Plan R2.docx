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/>
      </w:pPr>
      <w:bookmarkStart w:colFirst="0" w:colLast="0" w:name="_eb7k8ylsokce" w:id="0"/>
      <w:bookmarkEnd w:id="0"/>
      <w:r w:rsidDel="00000000" w:rsidR="00000000" w:rsidRPr="00000000">
        <w:rPr>
          <w:rtl w:val="0"/>
        </w:rPr>
        <w:t xml:space="preserve">Sprint 1 Plan - Planetarium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n9ixremc5um7" w:id="1"/>
      <w:bookmarkEnd w:id="1"/>
      <w:r w:rsidDel="00000000" w:rsidR="00000000" w:rsidRPr="00000000">
        <w:rPr>
          <w:rtl w:val="0"/>
        </w:rPr>
        <w:t xml:space="preserve">Scrumbags</w:t>
      </w:r>
    </w:p>
    <w:p w:rsidR="00000000" w:rsidDel="00000000" w:rsidP="00000000" w:rsidRDefault="00000000" w:rsidRPr="00000000" w14:paraId="00000003">
      <w:pPr>
        <w:pStyle w:val="Heading2"/>
        <w:spacing w:before="0" w:lineRule="auto"/>
        <w:jc w:val="center"/>
        <w:rPr/>
      </w:pPr>
      <w:bookmarkStart w:colFirst="0" w:colLast="0" w:name="_78uhl9r9tr96" w:id="2"/>
      <w:bookmarkEnd w:id="2"/>
      <w:r w:rsidDel="00000000" w:rsidR="00000000" w:rsidRPr="00000000">
        <w:rPr>
          <w:rtl w:val="0"/>
        </w:rPr>
        <w:t xml:space="preserve">Sprint Completion 10/24/2023, Revision 2, 10/23/2023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fwv1snrqkbp0" w:id="3"/>
      <w:bookmarkEnd w:id="3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basic and foundational functionality and UI for the application. Establish infrastructure and get familiar with Flutter and Firebase.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t1qu8aeorv6t" w:id="4"/>
      <w:bookmarkEnd w:id="4"/>
      <w:r w:rsidDel="00000000" w:rsidR="00000000" w:rsidRPr="00000000">
        <w:rPr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sz w:val="24"/>
          <w:szCs w:val="24"/>
          <w:rtl w:val="0"/>
        </w:rPr>
        <w:t xml:space="preserve">for the most up to date view.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 a user, I want to be able to…: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my inputted information when I reopen the app so that I do not need to keep it open - 11h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Firestore Database - 1h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proper rules to the database - 1h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user authentication to track user accounts - 2h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data format for tasks in the database - 1h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in Dart to represent tasks - 1h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data format for events in the database - 1h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in Dart to represent events - 1h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basic unit tests for the database - 2h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to read user data from the database into memory upon app launch - 1h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tasks so that I can see what my tasks are - 9h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accept new tasks - 2h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daily view - 2h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weekly view - 2h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monthly view - 2h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that save a task object to the database - 1h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the UI Widget to the new method - 0h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properties of a task so that I can mark them as completed, move to another date, etc  - 7h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UI for swipe left on a task Widget - 1h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swipe right on a task Widget - 1h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double tap on a task Widget - 1h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holding down on a task Widget - 1h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UI for moving tasks to different times on the timeline - 2h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getters and setters to Task class to update their attributes - 1h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events so that I can see what my events are - 9h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create new events - 2h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daily view - 2h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weekly view - 2h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monthly view - 2h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that save an event object to the database - 1h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the UI Widget to the new method - 0h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properties of an event so that I can give them details about location/time/etc - 4h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moving events to different times on the timeline - 3h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getters and setters to Event class to update their attributes - 1h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switch between time windows so that I can plan for the short, medium and long term as needed - 7h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daily view - 1h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weekly view - 1h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monthly view - 1h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UI buttons and swipes at the top - 2h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buttons that change the current view - 2h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of the current event so I can quickly see and take note of what is happening</w:t>
      </w:r>
      <w:r w:rsidDel="00000000" w:rsidR="00000000" w:rsidRPr="00000000">
        <w:rPr>
          <w:sz w:val="24"/>
          <w:szCs w:val="24"/>
          <w:rtl w:val="0"/>
        </w:rPr>
        <w:t xml:space="preserve"> - 7h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check to see if the current time overlaps with an event - 0h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UI Widget to indicate an event that is currently happening - 2h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the check to the Widget - 0h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progress bar to the new widget - 2h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button making the widget take you to the event view - 1h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ins w:author="Roy Shadmon" w:id="0" w:date="2023-10-30T19:52:18Z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progress bar to the event view UI - 2h</w:t>
      </w:r>
      <w:ins w:author="Roy Shadmon" w:id="0" w:date="2023-10-30T19:52:1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rPrChange w:author="Roy Shadmon" w:id="1" w:date="2023-10-30T19:52:18Z">
            <w:rPr>
              <w:sz w:val="24"/>
              <w:szCs w:val="24"/>
            </w:rPr>
          </w:rPrChange>
        </w:rPr>
        <w:pPrChange w:author="Roy Shadmon" w:id="0" w:date="2023-10-30T19:52:18Z">
          <w:pPr>
            <w:numPr>
              <w:ilvl w:val="1"/>
              <w:numId w:val="1"/>
            </w:numPr>
            <w:ind w:left="1440" w:hanging="360"/>
          </w:pPr>
        </w:pPrChange>
      </w:pPr>
      <w:ins w:author="Roy Shadmon" w:id="0" w:date="2023-10-30T19:52:18Z">
        <w:r w:rsidDel="00000000" w:rsidR="00000000" w:rsidRPr="00000000">
          <w:rPr>
            <w:sz w:val="24"/>
            <w:szCs w:val="24"/>
            <w:rtl w:val="0"/>
          </w:rPr>
          <w:t xml:space="preserve">User story [added mid sprint]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center"/>
        <w:rPr/>
      </w:pPr>
      <w:bookmarkStart w:colFirst="0" w:colLast="0" w:name="_ftvr357dcm29" w:id="5"/>
      <w:bookmarkEnd w:id="5"/>
      <w:r w:rsidDel="00000000" w:rsidR="00000000" w:rsidRPr="00000000">
        <w:rPr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Backend developer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Frontend developer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frontend developer, backend developer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backend developer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frontend developer</w:t>
      </w:r>
    </w:p>
    <w:p w:rsidR="00000000" w:rsidDel="00000000" w:rsidP="00000000" w:rsidRDefault="00000000" w:rsidRPr="00000000" w14:paraId="00000042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b28g57kktpdi" w:id="6"/>
      <w:bookmarkEnd w:id="6"/>
      <w:r w:rsidDel="00000000" w:rsidR="00000000" w:rsidRPr="00000000">
        <w:rPr>
          <w:rtl w:val="0"/>
        </w:rPr>
        <w:t xml:space="preserve">Initial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US2, Create daily/weekly/monthly UI view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US2, create daily/weekly/monthly UI view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US1, Create a local database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US1, Create a local database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US2, Create daily/weekly/monthly UI view</w:t>
      </w:r>
    </w:p>
    <w:p w:rsidR="00000000" w:rsidDel="00000000" w:rsidP="00000000" w:rsidRDefault="00000000" w:rsidRPr="00000000" w14:paraId="00000048">
      <w:pPr>
        <w:pStyle w:val="Heading1"/>
        <w:jc w:val="center"/>
        <w:rPr/>
      </w:pPr>
      <w:bookmarkStart w:colFirst="0" w:colLast="0" w:name="_h9zkxyi47kl1" w:id="7"/>
      <w:bookmarkEnd w:id="7"/>
      <w:r w:rsidDel="00000000" w:rsidR="00000000" w:rsidRPr="00000000">
        <w:rPr>
          <w:rtl w:val="0"/>
        </w:rPr>
        <w:t xml:space="preserve">Initial Burnup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sz w:val="24"/>
          <w:szCs w:val="24"/>
        </w:rPr>
      </w:pP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5943600" cy="3670300"/>
              <wp:effectExtent b="0" l="0" r="0" t="0"/>
              <wp:docPr descr="Chart" id="1" name="image1.png"/>
              <a:graphic>
                <a:graphicData uri="http://schemas.openxmlformats.org/drawingml/2006/picture">
                  <pic:pic>
                    <pic:nvPicPr>
                      <pic:cNvPr descr="Chart"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670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center"/>
        <w:rPr/>
      </w:pPr>
      <w:bookmarkStart w:colFirst="0" w:colLast="0" w:name="_p1kqufx2ekp" w:id="8"/>
      <w:bookmarkEnd w:id="8"/>
      <w:r w:rsidDel="00000000" w:rsidR="00000000" w:rsidRPr="00000000">
        <w:rPr>
          <w:rtl w:val="0"/>
        </w:rPr>
        <w:t xml:space="preserve">Initial 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4"/>
          <w:szCs w:val="24"/>
        </w:rPr>
      </w:pP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5324537" cy="5879176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24537" cy="587917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/>
      </w:pPr>
      <w:bookmarkStart w:colFirst="0" w:colLast="0" w:name="_84ub3kp6cokc" w:id="9"/>
      <w:bookmarkEnd w:id="9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Monday 12:15pm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Wednesday 6pm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Friday 6pm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plannertarium.atlassian.net/jira/software/projects/PLANNER/boards/1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nnertarium.atlassian.net/jira/software/projects/PLANNER/boards/1" TargetMode="External"/><Relationship Id="rId7" Type="http://schemas.openxmlformats.org/officeDocument/2006/relationships/hyperlink" Target="https://docs.google.com/spreadsheets/d/1SIR27Als7d3w4lPVdqzzbS3_kFWKfvY5UqsysHPZ46M/edit#gid=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